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sz w:val="44"/>
          <w:szCs w:val="44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t>北京奥维视讯科技有限责任公司</w:t>
      </w:r>
    </w:p>
    <w:p>
      <w:pPr>
        <w:tabs>
          <w:tab w:val="left" w:pos="3888"/>
        </w:tabs>
        <w:spacing w:line="360" w:lineRule="auto"/>
        <w:jc w:val="center"/>
        <w:rPr>
          <w:del w:id="1" w:author="✨萌萌❄️✨" w:date="2018-07-30T15:50:00Z"/>
          <w:rFonts w:hint="eastAsia" w:eastAsia="宋体"/>
          <w:b w:val="0"/>
          <w:bCs/>
          <w:sz w:val="36"/>
          <w:szCs w:val="36"/>
          <w:lang w:val="en-US" w:eastAsia="zh-CN"/>
          <w:rPrChange w:id="2" w:author="✨萌萌❄️✨" w:date="2018-07-30T15:49:47Z">
            <w:rPr>
              <w:del w:id="3" w:author="✨萌萌❄️✨" w:date="2018-07-30T15:50:00Z"/>
              <w:rFonts w:hint="eastAsia" w:eastAsia="宋体"/>
              <w:b/>
              <w:sz w:val="36"/>
              <w:szCs w:val="36"/>
              <w:lang w:val="en-US" w:eastAsia="zh-CN"/>
            </w:rPr>
          </w:rPrChange>
        </w:rPr>
        <w:pPrChange w:id="0" w:author="✨萌萌❄️✨" w:date="2018-07-30T15:49:45Z">
          <w:pPr>
            <w:tabs>
              <w:tab w:val="left" w:pos="3888"/>
            </w:tabs>
            <w:spacing w:line="360" w:lineRule="auto"/>
          </w:pPr>
        </w:pPrChange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员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考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勤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休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假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理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办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法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pStyle w:val="3"/>
        <w:spacing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 xml:space="preserve"> 北京</w:t>
      </w:r>
      <w:r>
        <w:rPr>
          <w:rFonts w:hint="eastAsia" w:ascii="黑体" w:eastAsia="黑体"/>
          <w:b/>
          <w:sz w:val="30"/>
          <w:szCs w:val="30"/>
          <w:lang w:eastAsia="zh-CN"/>
        </w:rPr>
        <w:t>奥维视讯</w:t>
      </w:r>
      <w:r>
        <w:rPr>
          <w:rFonts w:hint="eastAsia" w:ascii="黑体" w:eastAsia="黑体"/>
          <w:b/>
          <w:sz w:val="30"/>
          <w:szCs w:val="30"/>
        </w:rPr>
        <w:t>科技有限</w:t>
      </w:r>
      <w:r>
        <w:rPr>
          <w:rFonts w:hint="eastAsia" w:ascii="黑体" w:eastAsia="黑体"/>
          <w:b/>
          <w:sz w:val="30"/>
          <w:szCs w:val="30"/>
          <w:lang w:eastAsia="zh-CN"/>
        </w:rPr>
        <w:t>责任</w:t>
      </w:r>
      <w:r>
        <w:rPr>
          <w:rFonts w:hint="eastAsia" w:ascii="黑体" w:eastAsia="黑体"/>
          <w:b/>
          <w:sz w:val="30"/>
          <w:szCs w:val="30"/>
        </w:rPr>
        <w:t>公司</w:t>
      </w:r>
    </w:p>
    <w:p>
      <w:pPr>
        <w:pStyle w:val="3"/>
        <w:spacing w:line="360" w:lineRule="auto"/>
        <w:jc w:val="center"/>
        <w:rPr>
          <w:rFonts w:hint="eastAsia" w:ascii="黑体" w:eastAsia="黑体"/>
          <w:b/>
          <w:sz w:val="30"/>
          <w:szCs w:val="30"/>
          <w:lang w:eastAsia="zh-CN"/>
        </w:rPr>
      </w:pPr>
      <w:r>
        <w:rPr>
          <w:rFonts w:hint="eastAsia" w:ascii="黑体" w:eastAsia="黑体"/>
          <w:b/>
          <w:sz w:val="30"/>
          <w:szCs w:val="30"/>
        </w:rPr>
        <w:t>2018年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>8</w:t>
      </w:r>
      <w:r>
        <w:rPr>
          <w:rFonts w:hint="eastAsia" w:ascii="黑体" w:eastAsia="黑体"/>
          <w:b/>
          <w:sz w:val="30"/>
          <w:szCs w:val="30"/>
        </w:rPr>
        <w:t>月</w:t>
      </w:r>
      <w:r>
        <w:rPr>
          <w:rFonts w:hint="eastAsia" w:ascii="黑体" w:eastAsia="黑体"/>
          <w:b/>
          <w:sz w:val="30"/>
          <w:szCs w:val="30"/>
          <w:lang w:eastAsia="zh-CN"/>
        </w:rPr>
        <w:t>（试行版）</w:t>
      </w:r>
    </w:p>
    <w:p>
      <w:pPr>
        <w:spacing w:line="360" w:lineRule="auto"/>
        <w:jc w:val="center"/>
        <w:rPr>
          <w:rFonts w:ascii="方正小标宋简体" w:hAnsi="宋体" w:eastAsia="方正小标宋简体" w:cs="黑体"/>
          <w:b/>
          <w:bCs/>
          <w:sz w:val="44"/>
          <w:szCs w:val="44"/>
        </w:rPr>
      </w:pPr>
      <w:r>
        <w:rPr>
          <w:rFonts w:hint="eastAsia" w:ascii="方正小标宋简体" w:hAnsi="宋体" w:eastAsia="方正小标宋简体" w:cs="黑体"/>
          <w:b/>
          <w:bCs/>
          <w:sz w:val="44"/>
          <w:szCs w:val="44"/>
        </w:rPr>
        <w:t>员工考勤休假管理办法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2801" w:firstLineChars="100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考 勤 管 理 制 度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全体员工：</w:t>
      </w:r>
    </w:p>
    <w:p>
      <w:pPr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为维护本公司正常的工作秩序，督促员工养成良好的职业习惯，保障员工工作、休息和休假权利，根据国家相关法律法规，特制定本办法。</w:t>
      </w:r>
    </w:p>
    <w:p>
      <w:pPr>
        <w:snapToGrid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员工的考勤休假管理遵循以下原则：</w:t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依法合规。严格遵守国家相关法律法规。</w:t>
      </w:r>
    </w:p>
    <w:p>
      <w:pPr>
        <w:numPr>
          <w:ilvl w:val="0"/>
          <w:numId w:val="1"/>
        </w:numPr>
        <w:snapToGrid w:val="0"/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照章办事。依据国家相关法律法规，结合本公司实际制订并执行本公司内部相关制度；员工未按本公司规章制度履行相关审批程序，不得擅离工作岗位。</w:t>
      </w:r>
    </w:p>
    <w:p>
      <w:pPr>
        <w:numPr>
          <w:numId w:val="0"/>
        </w:numPr>
        <w:snapToGrid w:val="0"/>
        <w:spacing w:line="360" w:lineRule="auto"/>
        <w:ind w:left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三、员工应严格遵守本公司的作息时间要求，上班时间不得从事与工作无关的事项，例如玩游戏、看非工作视频等，如有发现，公司给予口头警告，情节严重者处以200-500元不等的处罚</w:t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本办法适用于本公司实行标准工时制的劳动合同制员工。</w:t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yellow"/>
          <w:lang w:val="en-US" w:eastAsia="zh-CN"/>
        </w:rPr>
        <w:t>薪酬的形成：基本工资+绩效奖金。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第一章、出 勤 管 理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注：公司执行以钉钉软件作为考勤依据的打卡制度。每月出勤情况以实际打卡记录为准，人事行政部负责审核并以此作为核算工资的依据。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第一条、工作时间：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每周实行周一至周五的5天工作制，每天工作8小时，正常出勤时间为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highlight w:val="yellow"/>
          <w:lang w:val="en-US" w:eastAsia="zh-CN"/>
        </w:rPr>
        <w:t>上午9:00到12:00点；下午13:00到18:00.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1"/>
          <w:szCs w:val="21"/>
          <w:lang w:val="en-US" w:eastAsia="zh-CN"/>
        </w:rPr>
        <w:t>第二条、公司考勤实行指纹录入办法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：员工上、下班、外出、加班时需进行指纹登记。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1"/>
          <w:szCs w:val="21"/>
          <w:lang w:val="en-US" w:eastAsia="zh-CN"/>
        </w:rPr>
        <w:t>第三条、加班忘记录入指纹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，一律不按加班计算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员工上下班均须亲自打卡，技术研发人员不得打外勤卡。    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注：员工忘打卡申请每月不得超过1次（含）忘打卡（非工作原因忘打卡），且不能跨月累计；超过1次后每次扣除50元；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第四条、因公外出、出差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因公事或外出需填写《外出申请表》或者《出差申请表》，经直属上级确认后生效，时候填报的必须在返回当日办理审批手续。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第五条、迟到、早退</w:t>
      </w:r>
    </w:p>
    <w:p>
      <w:pPr>
        <w:numPr>
          <w:ilvl w:val="0"/>
          <w:numId w:val="2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迟到：未经请假，在应出勤日的09:00之后到达公司的（以打卡机的时间为准），视为迟到。无故10:00以后到公司的按半天事假计算，需按照请假流程办理相应程序。</w:t>
      </w:r>
    </w:p>
    <w:p>
      <w:pPr>
        <w:numPr>
          <w:ilvl w:val="0"/>
          <w:numId w:val="2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迟到15分钟以内，扣50；15-30分钟，扣100；30分钟-60分钟，扣200；60分钟以上，按照旷工处理早退：18:00前未办理任何外出手续及请假手续，离开公司，视为早退。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  <w:t>每人每月允许1次9:00-9:15到达公司不计迟到，但不可跨月累计。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第六条、旷工</w:t>
      </w:r>
    </w:p>
    <w:p>
      <w:pPr>
        <w:numPr>
          <w:ilvl w:val="0"/>
          <w:numId w:val="3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以下行为均视为旷工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，扣除相应日工资的5倍（日工资计算法：日工资=本人月工 资/21.75）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不请假或请假未批准擅自不上班者；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未经批准，迟到早退超过1个小时者；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请假期限已满，未续假或续假未批准而逾期未归者；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工作时间，未经批准擅自离开工作岗位者；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请假原因不属实或借因公外出之便处理私事者。</w:t>
      </w:r>
    </w:p>
    <w:p>
      <w:pPr>
        <w:numPr>
          <w:ilvl w:val="0"/>
          <w:numId w:val="0"/>
        </w:numPr>
        <w:spacing w:line="360" w:lineRule="auto"/>
        <w:ind w:left="630" w:leftChars="200" w:hanging="210" w:hangingChars="1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一个考勤月内旷工达3天以上，或者年累计15天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，属于严重违反公司规章制度予以无偿辞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  <w:lang w:val="en-US" w:eastAsia="zh-CN"/>
        </w:rPr>
        <w:t>注：没有赔偿金。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（劳动法规：单位可以制定单位内部管理制度，根据情况自己制定。）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第二章、假 期 管 理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第一条、公休日及法定节假日：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按国家法定假日执行。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第二条、年休假：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年休假最小单位为0.5天。</w:t>
      </w:r>
    </w:p>
    <w:p>
      <w:pPr>
        <w:numPr>
          <w:ilvl w:val="0"/>
          <w:numId w:val="5"/>
        </w:numPr>
        <w:spacing w:line="360" w:lineRule="auto"/>
        <w:ind w:left="418" w:leftChars="199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年休假期限：累计工作满1年不满10年的，年休假5天；工作满10年-20年的，年休假10天；工作20年以上的，年休假15天。</w:t>
      </w:r>
    </w:p>
    <w:p>
      <w:pPr>
        <w:numPr>
          <w:ilvl w:val="0"/>
          <w:numId w:val="5"/>
        </w:numPr>
        <w:tabs>
          <w:tab w:val="left" w:pos="420"/>
        </w:tabs>
        <w:spacing w:line="360" w:lineRule="auto"/>
        <w:ind w:left="416" w:leftChars="198" w:firstLine="2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年休假按自然年度核算。折算方法为（当年度剩余日历天数÷365天）X职工本 人全年应享受的年假休假天数。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年休假可集中安排，也可分段安排，但不可与下年累计。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第三条、特殊假期：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计算的最小单位为1天。均包含节假日及公休日，既遇到节假日不顺延。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第四条、婚假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（一）按法定年龄结婚（女20周岁，男22周岁）结婚的，婚假10天;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（二）加入本公司后注册登记的，可请婚假，请假时需出示结婚证明。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（三）在探亲假(探父母)期间结婚的，不另给假期。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第五条、丧假：</w:t>
      </w:r>
    </w:p>
    <w:p>
      <w:pPr>
        <w:numPr>
          <w:ilvl w:val="0"/>
          <w:numId w:val="0"/>
        </w:numPr>
        <w:spacing w:line="360" w:lineRule="auto"/>
        <w:ind w:left="420" w:leftChars="200"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期限3天，限直系亲属（包括本人的养父母、配偶及其父母或养父母、子女、兄弟姐妹）；请丧假需提供死亡证明和亲属关系证明的复印件。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第六条、产假：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一）凡符合国家计划生育政策生育的，怀孕28周以上终止妊娠的享受正常生育产假128天，其中包括产前休假15天。难产的增加15天，多胞胎生育的每多生育1个婴儿增加15天。（男26周岁、女24周岁以上初育为晚育）。晚育奖励假由夫妻双方一方享受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（二）配偶生育的男员工享有15天陪产假，限配偶生育当日或次日开始使用。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（三）请假时应出示独生子女证或者新生儿出生证。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（四）女职工在哺乳期内，可向部门领导及人力资源部申请在工作时间内迟到或者早退1小时/天，但需固定申请项目（即迟到或早退）。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第七条、计划生育假：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女职工婚后未生育或婚后生育正规避孕措施失败者，女职工妊娠不满12周（含）流产的产假为15天；12周以上16周（含）以内流产的产假为42天。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第八条、病假：病假最小单位为0.5天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（一）员工病假必须出具医保认可的医院开具的假条或者相关证明，无法提供以上证明的按事假计。其工资发放标准为：日工资发放标准=（北京市规定当年最低工资标准/国家规定月计薪天数）X病假天数；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（二）员工休病假的时限，应以假条或相关证明上的时间为准，遇节假日不顺延。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（三）员工因患病或非因工负伤，需要停止工作医疗时，根据国家相关规定执行。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第九条、事假：事假无薪，最小单位为1小时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一个月内不得超过5天，全年累计不得超过15天，全年累计不得超过20天。公司根据工作安排决定是否批准员工休事假。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第十条、员工假期薪酬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在本办法中，员工休假涉及的薪酬指员工个人所在职位的工资。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产假工资核算：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53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保胎假，保胎假是由医生开证明 ,工资按照病假发放；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53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产前假，工资按照实发工资的80%发放；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53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产假，生育津贴与产假工资不同时发放，就高不就低；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53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哺乳假，六个半月按照工资80%发，再延长期间按70%发；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53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员工产假期间除法律规定薪酬外，不享受其他工资福利。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员工在婚假、丧假、期间，工资（注：基本工资）全额支付。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工伤期间福利待遇按照劳动工伤条例发放。</w:t>
      </w:r>
    </w:p>
    <w:p>
      <w:pPr>
        <w:numPr>
          <w:ilvl w:val="0"/>
          <w:numId w:val="6"/>
        </w:numPr>
        <w:spacing w:line="36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员工休病假10天（含）以内的，按照基本工资的80%发放，不发放浮动薪酬；  当年累计病假超过10天的，按照基本工资的70%发放，并按超出天数扣发固定薪酬，不发放固定薪酬。员工请事假期间，公司不支付任何薪资。（注：“最低薪酬”是指员工在法定时间内履行了正常的劳动义务前提下，由本公司支付最低的劳动报酬，“基本工资”不包括延长工作时间的工资报酬以及其他补贴。）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员工在病假医疗期满后未能或不能回公司工作，在暂未解除或终止劳动合同期间内，按所在地社会最低工资标准享受特别补贴，最长补贴时间不超过一个月。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第十一条、请假流程</w:t>
      </w:r>
    </w:p>
    <w:p>
      <w:pPr>
        <w:numPr>
          <w:ilvl w:val="0"/>
          <w:numId w:val="8"/>
        </w:numPr>
        <w:spacing w:line="360" w:lineRule="auto"/>
        <w:ind w:left="418" w:leftChars="199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员工请假2天以内的，至少提前1天申请，请假人员应在钉钉上提交《请假申请》；（连续休带薪年假的需要提前2周填写《员工休假申请表》），提供证明休假资格的文件或材料，待审批通过后方可休假。</w:t>
      </w:r>
    </w:p>
    <w:p>
      <w:pPr>
        <w:numPr>
          <w:ilvl w:val="0"/>
          <w:numId w:val="8"/>
        </w:numPr>
        <w:spacing w:line="360" w:lineRule="auto"/>
        <w:ind w:left="420" w:leftChars="200" w:firstLine="2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因临时紧急事故或者突发疾病，应以电话等形式口头请假，并与假后第一个工作日内补办请假手续。突发疾病的请假时间应在请假当日早8:00前，以电话或者短信的方式通知直属领导，否则公司有权以旷工计算。</w:t>
      </w:r>
    </w:p>
    <w:p>
      <w:pPr>
        <w:numPr>
          <w:ilvl w:val="0"/>
          <w:numId w:val="8"/>
        </w:numPr>
        <w:spacing w:line="360" w:lineRule="auto"/>
        <w:ind w:left="418" w:leftChars="199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未办请假手续而擅离职守者或假期已满仍未销假、续假者或有弄虚作假、隐瞒事实者均以旷工计。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第十二条、加班管理工作</w:t>
      </w:r>
    </w:p>
    <w:p>
      <w:pPr>
        <w:numPr>
          <w:ilvl w:val="0"/>
          <w:numId w:val="0"/>
        </w:numPr>
        <w:spacing w:line="360" w:lineRule="auto"/>
        <w:ind w:left="416" w:leftChars="198" w:firstLine="3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不鼓励员工超时工作，但因工作需要的加班，员工可选择加班费、倒休。</w:t>
      </w:r>
    </w:p>
    <w:p>
      <w:pPr>
        <w:tabs>
          <w:tab w:val="left" w:pos="6300"/>
        </w:tabs>
        <w:snapToGrid w:val="0"/>
        <w:spacing w:line="460" w:lineRule="exact"/>
        <w:ind w:firstLine="2570" w:firstLineChars="800"/>
        <w:jc w:val="both"/>
        <w:rPr>
          <w:rFonts w:hint="eastAsia" w:ascii="黑体" w:hAnsi="宋体" w:eastAsia="黑体" w:cs="宋体"/>
          <w:b/>
          <w:sz w:val="32"/>
          <w:szCs w:val="32"/>
        </w:rPr>
      </w:pPr>
    </w:p>
    <w:p>
      <w:pPr>
        <w:tabs>
          <w:tab w:val="left" w:pos="6300"/>
        </w:tabs>
        <w:snapToGrid w:val="0"/>
        <w:spacing w:line="460" w:lineRule="exact"/>
        <w:ind w:firstLine="2570" w:firstLineChars="800"/>
        <w:jc w:val="both"/>
        <w:rPr>
          <w:rFonts w:hint="eastAsia" w:ascii="黑体" w:hAnsi="宋体" w:eastAsia="黑体" w:cs="宋体"/>
          <w:b/>
          <w:sz w:val="32"/>
          <w:szCs w:val="32"/>
        </w:rPr>
      </w:pPr>
    </w:p>
    <w:p>
      <w:pPr>
        <w:tabs>
          <w:tab w:val="left" w:pos="6300"/>
        </w:tabs>
        <w:snapToGrid w:val="0"/>
        <w:spacing w:line="460" w:lineRule="exact"/>
        <w:ind w:firstLine="2570" w:firstLineChars="800"/>
        <w:jc w:val="both"/>
        <w:rPr>
          <w:rFonts w:hint="eastAsia" w:ascii="黑体" w:hAnsi="宋体" w:eastAsia="黑体" w:cs="宋体"/>
          <w:b/>
          <w:sz w:val="32"/>
          <w:szCs w:val="32"/>
        </w:rPr>
      </w:pPr>
    </w:p>
    <w:p>
      <w:pPr>
        <w:tabs>
          <w:tab w:val="left" w:pos="6300"/>
        </w:tabs>
        <w:snapToGrid w:val="0"/>
        <w:spacing w:line="460" w:lineRule="exact"/>
        <w:ind w:firstLine="2570" w:firstLineChars="800"/>
        <w:jc w:val="both"/>
        <w:rPr>
          <w:rFonts w:ascii="黑体" w:hAnsi="宋体" w:eastAsia="黑体" w:cs="宋体"/>
          <w:b/>
          <w:sz w:val="32"/>
          <w:szCs w:val="32"/>
        </w:rPr>
      </w:pPr>
      <w:r>
        <w:rPr>
          <w:rFonts w:hint="eastAsia" w:ascii="黑体" w:hAnsi="宋体" w:eastAsia="黑体" w:cs="宋体"/>
          <w:b/>
          <w:sz w:val="32"/>
          <w:szCs w:val="32"/>
        </w:rPr>
        <w:t>员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工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休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假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申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请</w:t>
      </w:r>
      <w:r>
        <w:rPr>
          <w:rFonts w:hint="eastAsia" w:ascii="黑体" w:hAnsi="宋体" w:eastAsia="黑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 w:cs="宋体"/>
          <w:b/>
          <w:sz w:val="32"/>
          <w:szCs w:val="32"/>
        </w:rPr>
        <w:t>表</w:t>
      </w:r>
    </w:p>
    <w:p>
      <w:pPr>
        <w:jc w:val="center"/>
        <w:rPr>
          <w:rFonts w:ascii="黑体" w:hAnsi="宋体" w:eastAsia="黑体" w:cs="宋体"/>
          <w:b/>
          <w:sz w:val="10"/>
          <w:szCs w:val="10"/>
        </w:rPr>
      </w:pPr>
    </w:p>
    <w:p>
      <w:pPr>
        <w:jc w:val="right"/>
        <w:rPr>
          <w:rFonts w:ascii="黑体" w:hAnsi="宋体" w:eastAsia="黑体" w:cs="宋体"/>
          <w:b/>
          <w:sz w:val="32"/>
          <w:szCs w:val="32"/>
        </w:rPr>
      </w:pPr>
      <w:r>
        <w:rPr>
          <w:rFonts w:hint="eastAsia" w:ascii="宋体" w:hAnsi="宋体" w:cs="宋体"/>
          <w:sz w:val="24"/>
          <w:szCs w:val="24"/>
        </w:rPr>
        <w:t>申请日期：    年   月   日</w:t>
      </w:r>
    </w:p>
    <w:tbl>
      <w:tblPr>
        <w:tblStyle w:val="6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584"/>
        <w:gridCol w:w="866"/>
        <w:gridCol w:w="952"/>
        <w:gridCol w:w="1005"/>
        <w:gridCol w:w="1440"/>
        <w:gridCol w:w="729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17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姓名</w:t>
            </w:r>
          </w:p>
        </w:tc>
        <w:tc>
          <w:tcPr>
            <w:tcW w:w="1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工号</w:t>
            </w:r>
          </w:p>
        </w:tc>
        <w:tc>
          <w:tcPr>
            <w:tcW w:w="95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部门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职位</w:t>
            </w:r>
          </w:p>
        </w:tc>
        <w:tc>
          <w:tcPr>
            <w:tcW w:w="1572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75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婚姻状况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□已婚/□未婚</w:t>
            </w:r>
          </w:p>
        </w:tc>
        <w:tc>
          <w:tcPr>
            <w:tcW w:w="244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3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75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  <w:tc>
          <w:tcPr>
            <w:tcW w:w="244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  <w:tc>
          <w:tcPr>
            <w:tcW w:w="23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17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申请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类型</w:t>
            </w:r>
          </w:p>
        </w:tc>
        <w:tc>
          <w:tcPr>
            <w:tcW w:w="8148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1、□请假    2、□续假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6" w:hRule="atLeast"/>
        </w:trPr>
        <w:tc>
          <w:tcPr>
            <w:tcW w:w="1172" w:type="dxa"/>
            <w:vAlign w:val="center"/>
          </w:tcPr>
          <w:p>
            <w:pPr>
              <w:autoSpaceDE w:val="0"/>
              <w:autoSpaceDN w:val="0"/>
              <w:adjustRightInd w:val="0"/>
              <w:ind w:left="-105" w:leftChars="-50" w:right="-105" w:rightChars="-5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假期种类</w:t>
            </w:r>
          </w:p>
          <w:p>
            <w:pPr>
              <w:autoSpaceDE w:val="0"/>
              <w:autoSpaceDN w:val="0"/>
              <w:adjustRightInd w:val="0"/>
              <w:ind w:left="-105" w:leftChars="-50" w:right="-105" w:rightChars="-5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及说明</w:t>
            </w:r>
          </w:p>
        </w:tc>
        <w:tc>
          <w:tcPr>
            <w:tcW w:w="8148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1、 □年休假   2、 □婚假      3、 □丧假 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4、 □产假     5、 □哺乳假    6、 □看护假    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7、 □工伤假   8、 □调休假    9、 □病假 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10、□事假    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</w:rPr>
              <w:t>申请人签名，并附上事由或说明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  <w:u w:val="single"/>
              </w:rPr>
              <w:t xml:space="preserve">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275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起止时间及天数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（请、续假填写）</w:t>
            </w:r>
          </w:p>
        </w:tc>
        <w:tc>
          <w:tcPr>
            <w:tcW w:w="6564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line="480" w:lineRule="exac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假：    年  月  日至    年  月  日；</w:t>
            </w:r>
          </w:p>
          <w:p>
            <w:pPr>
              <w:autoSpaceDE w:val="0"/>
              <w:autoSpaceDN w:val="0"/>
              <w:adjustRightInd w:val="0"/>
              <w:spacing w:line="480" w:lineRule="exac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假：    年  月  日至    年  月  日；共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天。</w:t>
            </w:r>
          </w:p>
          <w:p>
            <w:pPr>
              <w:autoSpaceDE w:val="0"/>
              <w:autoSpaceDN w:val="0"/>
              <w:adjustRightInd w:val="0"/>
              <w:spacing w:line="480" w:lineRule="exac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休假期间，工作授权/交接给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8" w:hRule="atLeast"/>
        </w:trPr>
        <w:tc>
          <w:tcPr>
            <w:tcW w:w="9320" w:type="dxa"/>
            <w:gridSpan w:val="8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Microsoft JhengHei"/>
                <w:kern w:val="0"/>
                <w:sz w:val="10"/>
                <w:szCs w:val="10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人事行政部审核意见：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（请、续假填写）   □符合请休假要求。       □不符合请休假要求。</w:t>
            </w:r>
          </w:p>
          <w:p>
            <w:pPr>
              <w:wordWrap w:val="0"/>
              <w:autoSpaceDE w:val="0"/>
              <w:autoSpaceDN w:val="0"/>
              <w:adjustRightInd w:val="0"/>
              <w:spacing w:line="360" w:lineRule="auto"/>
              <w:ind w:firstLine="560"/>
              <w:jc w:val="right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  <w:p>
            <w:pPr>
              <w:wordWrap w:val="0"/>
              <w:autoSpaceDE w:val="0"/>
              <w:autoSpaceDN w:val="0"/>
              <w:adjustRightInd w:val="0"/>
              <w:spacing w:line="360" w:lineRule="auto"/>
              <w:ind w:firstLine="560"/>
              <w:jc w:val="righ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 xml:space="preserve">签名及日期：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3" w:hRule="atLeast"/>
        </w:trPr>
        <w:tc>
          <w:tcPr>
            <w:tcW w:w="9320" w:type="dxa"/>
            <w:gridSpan w:val="8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Microsoft JhengHei"/>
                <w:kern w:val="0"/>
                <w:sz w:val="10"/>
                <w:szCs w:val="1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公司总经理审批意见：□同意。         □不同意。</w:t>
            </w:r>
          </w:p>
          <w:p>
            <w:pPr>
              <w:autoSpaceDE w:val="0"/>
              <w:autoSpaceDN w:val="0"/>
              <w:adjustRightInd w:val="0"/>
              <w:ind w:firstLine="560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ind w:firstLine="560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ind w:firstLine="560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ind w:firstLine="5520" w:firstLineChars="2300"/>
              <w:jc w:val="left"/>
              <w:rPr>
                <w:rFonts w:ascii="宋体" w:hAnsi="宋体" w:cs="Microsoft JhengHei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Microsoft JhengHei"/>
                <w:kern w:val="0"/>
                <w:sz w:val="24"/>
                <w:szCs w:val="24"/>
              </w:rPr>
              <w:t>签名及日期：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 w:ascii="宋体" w:hAnsi="宋体" w:cs="Microsoft JhengHei"/>
          <w:kern w:val="0"/>
          <w:sz w:val="24"/>
          <w:szCs w:val="24"/>
        </w:rPr>
        <w:t>备注：人事行政部将通过系统、邮件或其他合适的方式反馈请休假的审批情况。</w:t>
      </w:r>
      <w:r>
        <w:rPr>
          <w:rFonts w:hint="eastAsia"/>
          <w:b/>
          <w:bCs/>
          <w:sz w:val="28"/>
          <w:szCs w:val="36"/>
          <w:lang w:val="en-US" w:eastAsia="zh-CN"/>
        </w:rPr>
        <w:t>附 则：</w:t>
      </w:r>
      <w:r>
        <w:rPr>
          <w:rFonts w:hint="eastAsia"/>
          <w:sz w:val="24"/>
          <w:szCs w:val="32"/>
          <w:lang w:val="en-US" w:eastAsia="zh-CN"/>
        </w:rPr>
        <w:t>本制度由行政人事部负责解释；本制度发行之日起开始执行。</w:t>
      </w:r>
    </w:p>
    <w:p>
      <w:pPr>
        <w:spacing w:line="48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34C07"/>
    <w:multiLevelType w:val="singleLevel"/>
    <w:tmpl w:val="9D534C0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71966E4"/>
    <w:multiLevelType w:val="singleLevel"/>
    <w:tmpl w:val="A71966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AB341DDC"/>
    <w:multiLevelType w:val="singleLevel"/>
    <w:tmpl w:val="AB341DD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E145ECBB"/>
    <w:multiLevelType w:val="singleLevel"/>
    <w:tmpl w:val="E145ECB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F45015D7"/>
    <w:multiLevelType w:val="singleLevel"/>
    <w:tmpl w:val="F45015D7"/>
    <w:lvl w:ilvl="0" w:tentative="0">
      <w:start w:val="1"/>
      <w:numFmt w:val="decimal"/>
      <w:suff w:val="nothing"/>
      <w:lvlText w:val="%1、"/>
      <w:lvlJc w:val="left"/>
      <w:pPr>
        <w:ind w:left="530" w:leftChars="0" w:firstLine="0" w:firstLineChars="0"/>
      </w:pPr>
    </w:lvl>
  </w:abstractNum>
  <w:abstractNum w:abstractNumId="5">
    <w:nsid w:val="064BBFD8"/>
    <w:multiLevelType w:val="singleLevel"/>
    <w:tmpl w:val="064BBFD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FC7241B"/>
    <w:multiLevelType w:val="singleLevel"/>
    <w:tmpl w:val="5FC7241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6934272D"/>
    <w:multiLevelType w:val="singleLevel"/>
    <w:tmpl w:val="6934272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✨萌萌❄️✨">
    <w15:presenceInfo w15:providerId="WPS Office" w15:userId="3693091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53CB2"/>
    <w:rsid w:val="02A0020D"/>
    <w:rsid w:val="064E7A14"/>
    <w:rsid w:val="06D32AED"/>
    <w:rsid w:val="0A0F339C"/>
    <w:rsid w:val="0E056360"/>
    <w:rsid w:val="12E41C5F"/>
    <w:rsid w:val="19200C35"/>
    <w:rsid w:val="1B4E6A8F"/>
    <w:rsid w:val="1C347ED2"/>
    <w:rsid w:val="226636B5"/>
    <w:rsid w:val="26CE64EF"/>
    <w:rsid w:val="29464DC2"/>
    <w:rsid w:val="2BB010A9"/>
    <w:rsid w:val="2C6A4BD8"/>
    <w:rsid w:val="2ED40908"/>
    <w:rsid w:val="3030432E"/>
    <w:rsid w:val="30E2240C"/>
    <w:rsid w:val="39306FDF"/>
    <w:rsid w:val="40A82B64"/>
    <w:rsid w:val="440C01F4"/>
    <w:rsid w:val="44C641AB"/>
    <w:rsid w:val="47D740A0"/>
    <w:rsid w:val="4B72248A"/>
    <w:rsid w:val="4E9E6056"/>
    <w:rsid w:val="500846DD"/>
    <w:rsid w:val="50F71971"/>
    <w:rsid w:val="52A530CF"/>
    <w:rsid w:val="53E15EBF"/>
    <w:rsid w:val="54036C6D"/>
    <w:rsid w:val="57092020"/>
    <w:rsid w:val="571B2EF1"/>
    <w:rsid w:val="578A7175"/>
    <w:rsid w:val="584B3181"/>
    <w:rsid w:val="5A653DAD"/>
    <w:rsid w:val="5CF84D56"/>
    <w:rsid w:val="5DAC200E"/>
    <w:rsid w:val="630359C7"/>
    <w:rsid w:val="630603A7"/>
    <w:rsid w:val="688532B0"/>
    <w:rsid w:val="6B785161"/>
    <w:rsid w:val="6BCF38D7"/>
    <w:rsid w:val="6D535020"/>
    <w:rsid w:val="6E50644E"/>
    <w:rsid w:val="6FB53CB2"/>
    <w:rsid w:val="743701BC"/>
    <w:rsid w:val="79F229E9"/>
    <w:rsid w:val="7D1D78D9"/>
    <w:rsid w:val="7D620309"/>
    <w:rsid w:val="7F0B10B7"/>
    <w:rsid w:val="7F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1-08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✨萌萌❄️✨</dc:creator>
  <cp:lastModifiedBy>✨萌萌❄️✨</cp:lastModifiedBy>
  <dcterms:modified xsi:type="dcterms:W3CDTF">2018-08-01T01:53:23Z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